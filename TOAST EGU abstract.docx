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9A9D" w14:textId="7F3F7E40" w:rsidR="002A7702" w:rsidRDefault="002E0B75" w:rsidP="004F72B7">
      <w:pPr>
        <w:pStyle w:val="berschrift1"/>
        <w:rPr>
          <w:ins w:id="0" w:author="Leo Sold" w:date="2021-01-10T01:21:00Z"/>
          <w:lang w:val="en-US"/>
        </w:rPr>
      </w:pPr>
      <w:commentRangeStart w:id="1"/>
      <w:r>
        <w:rPr>
          <w:lang w:val="en-US"/>
        </w:rPr>
        <w:t xml:space="preserve">Reading </w:t>
      </w:r>
      <w:r w:rsidR="00084A25">
        <w:rPr>
          <w:lang w:val="en-US"/>
        </w:rPr>
        <w:t>ablation stake</w:t>
      </w:r>
      <w:r>
        <w:rPr>
          <w:lang w:val="en-US"/>
        </w:rPr>
        <w:t>s</w:t>
      </w:r>
      <w:r w:rsidR="00CB02F4">
        <w:rPr>
          <w:lang w:val="en-US"/>
        </w:rPr>
        <w:t xml:space="preserve"> </w:t>
      </w:r>
      <w:r w:rsidR="00F54BFF">
        <w:rPr>
          <w:lang w:val="en-US"/>
        </w:rPr>
        <w:t>with</w:t>
      </w:r>
      <w:r w:rsidR="00CB02F4">
        <w:rPr>
          <w:lang w:val="en-US"/>
        </w:rPr>
        <w:t xml:space="preserve"> on-line cameras –</w:t>
      </w:r>
      <w:r w:rsidR="00084A25">
        <w:rPr>
          <w:lang w:val="en-US"/>
        </w:rPr>
        <w:t xml:space="preserve"> </w:t>
      </w:r>
      <w:r>
        <w:rPr>
          <w:lang w:val="en-US"/>
        </w:rPr>
        <w:t>automatically, remotely</w:t>
      </w:r>
      <w:r w:rsidR="00CB02F4">
        <w:rPr>
          <w:lang w:val="en-US"/>
        </w:rPr>
        <w:t xml:space="preserve"> </w:t>
      </w:r>
      <w:r>
        <w:rPr>
          <w:lang w:val="en-US"/>
        </w:rPr>
        <w:t>and cheap</w:t>
      </w:r>
      <w:commentRangeEnd w:id="1"/>
      <w:r w:rsidR="00350FB7">
        <w:rPr>
          <w:rStyle w:val="Kommentarzeichen"/>
          <w:rFonts w:asciiTheme="minorHAnsi" w:eastAsiaTheme="minorHAnsi" w:hAnsiTheme="minorHAnsi" w:cstheme="minorBidi"/>
          <w:color w:val="auto"/>
        </w:rPr>
        <w:commentReference w:id="1"/>
      </w:r>
    </w:p>
    <w:p w14:paraId="2D7D016C" w14:textId="3A74A521" w:rsidR="00350FB7" w:rsidRDefault="00350FB7" w:rsidP="00350FB7">
      <w:pPr>
        <w:rPr>
          <w:ins w:id="2" w:author="Leo Sold" w:date="2021-01-10T01:22:00Z"/>
          <w:lang w:val="en-US"/>
        </w:rPr>
      </w:pPr>
      <w:ins w:id="3" w:author="Leo Sold" w:date="2021-01-10T01:21:00Z">
        <w:r>
          <w:rPr>
            <w:lang w:val="en-US"/>
          </w:rPr>
          <w:t xml:space="preserve">Oder </w:t>
        </w:r>
      </w:ins>
      <w:proofErr w:type="spellStart"/>
      <w:ins w:id="4" w:author="Leo Sold" w:date="2021-01-10T01:24:00Z">
        <w:r>
          <w:rPr>
            <w:lang w:val="en-US"/>
          </w:rPr>
          <w:t>z.B.</w:t>
        </w:r>
      </w:ins>
      <w:proofErr w:type="spellEnd"/>
      <w:ins w:id="5" w:author="Leo Sold" w:date="2021-01-10T01:21:00Z">
        <w:r>
          <w:rPr>
            <w:lang w:val="en-US"/>
          </w:rPr>
          <w:t xml:space="preserve"> Automated ab</w:t>
        </w:r>
      </w:ins>
      <w:ins w:id="6" w:author="Leo Sold" w:date="2021-01-10T01:22:00Z">
        <w:r>
          <w:rPr>
            <w:lang w:val="en-US"/>
          </w:rPr>
          <w:t xml:space="preserve">lation </w:t>
        </w:r>
      </w:ins>
      <w:ins w:id="7" w:author="Leo Sold" w:date="2021-01-10T01:21:00Z">
        <w:r>
          <w:rPr>
            <w:lang w:val="en-US"/>
          </w:rPr>
          <w:t>stake</w:t>
        </w:r>
      </w:ins>
      <w:ins w:id="8" w:author="Leo Sold" w:date="2021-01-10T01:22:00Z">
        <w:r>
          <w:rPr>
            <w:lang w:val="en-US"/>
          </w:rPr>
          <w:t xml:space="preserve"> readings</w:t>
        </w:r>
      </w:ins>
      <w:ins w:id="9" w:author="Leo Sold" w:date="2021-01-10T01:21:00Z">
        <w:r>
          <w:rPr>
            <w:lang w:val="en-US"/>
          </w:rPr>
          <w:t xml:space="preserve"> with on-line camer</w:t>
        </w:r>
      </w:ins>
      <w:ins w:id="10" w:author="Leo Sold" w:date="2021-01-10T01:22:00Z">
        <w:r>
          <w:rPr>
            <w:lang w:val="en-US"/>
          </w:rPr>
          <w:t>as</w:t>
        </w:r>
      </w:ins>
      <w:ins w:id="11" w:author="Leo Sold" w:date="2021-01-10T01:24:00Z">
        <w:r>
          <w:rPr>
            <w:lang w:val="en-US"/>
          </w:rPr>
          <w:t>?</w:t>
        </w:r>
      </w:ins>
    </w:p>
    <w:p w14:paraId="4D379554" w14:textId="686897B9" w:rsidR="004F72B7" w:rsidRDefault="004F72B7" w:rsidP="004F72B7">
      <w:pPr>
        <w:rPr>
          <w:lang w:val="en-US"/>
        </w:rPr>
      </w:pPr>
    </w:p>
    <w:p w14:paraId="008C3102" w14:textId="02783126" w:rsidR="0017024E" w:rsidRDefault="0017024E" w:rsidP="0017024E">
      <w:pPr>
        <w:pStyle w:val="berschrift2"/>
        <w:rPr>
          <w:lang w:val="en-US"/>
        </w:rPr>
      </w:pPr>
      <w:commentRangeStart w:id="12"/>
      <w:r>
        <w:rPr>
          <w:lang w:val="en-US"/>
        </w:rPr>
        <w:t xml:space="preserve">Sold, L &amp; </w:t>
      </w:r>
      <w:proofErr w:type="spellStart"/>
      <w:r>
        <w:rPr>
          <w:lang w:val="en-US"/>
        </w:rPr>
        <w:t>Landmann</w:t>
      </w:r>
      <w:proofErr w:type="spellEnd"/>
      <w:r>
        <w:rPr>
          <w:lang w:val="en-US"/>
        </w:rPr>
        <w:t>, J</w:t>
      </w:r>
      <w:r w:rsidR="00980195">
        <w:rPr>
          <w:lang w:val="en-US"/>
        </w:rPr>
        <w:t xml:space="preserve"> &amp; </w:t>
      </w:r>
      <w:r w:rsidR="00CB02F4">
        <w:rPr>
          <w:lang w:val="en-US"/>
        </w:rPr>
        <w:t>Cremona, A</w:t>
      </w:r>
      <w:r w:rsidR="00980195">
        <w:rPr>
          <w:lang w:val="en-US"/>
        </w:rPr>
        <w:t xml:space="preserve"> &amp; </w:t>
      </w:r>
      <w:proofErr w:type="spellStart"/>
      <w:r w:rsidR="00CB02F4">
        <w:rPr>
          <w:lang w:val="en-US"/>
        </w:rPr>
        <w:t>Borner</w:t>
      </w:r>
      <w:proofErr w:type="spellEnd"/>
      <w:r w:rsidR="00CB02F4">
        <w:rPr>
          <w:lang w:val="en-US"/>
        </w:rPr>
        <w:t>, J</w:t>
      </w:r>
      <w:r w:rsidR="00980195">
        <w:rPr>
          <w:lang w:val="en-US"/>
        </w:rPr>
        <w:t xml:space="preserve"> &amp; </w:t>
      </w:r>
      <w:proofErr w:type="spellStart"/>
      <w:r w:rsidR="00980195">
        <w:rPr>
          <w:lang w:val="en-US"/>
        </w:rPr>
        <w:t>Farinotti</w:t>
      </w:r>
      <w:proofErr w:type="spellEnd"/>
      <w:r w:rsidR="00980195">
        <w:rPr>
          <w:lang w:val="en-US"/>
        </w:rPr>
        <w:t>, D</w:t>
      </w:r>
      <w:r>
        <w:rPr>
          <w:lang w:val="en-US"/>
        </w:rPr>
        <w:t xml:space="preserve"> </w:t>
      </w:r>
      <w:commentRangeEnd w:id="12"/>
      <w:r w:rsidR="00350FB7">
        <w:rPr>
          <w:rStyle w:val="Kommentarzeichen"/>
          <w:rFonts w:asciiTheme="minorHAnsi" w:eastAsiaTheme="minorHAnsi" w:hAnsiTheme="minorHAnsi" w:cstheme="minorBidi"/>
          <w:color w:val="auto"/>
        </w:rPr>
        <w:commentReference w:id="12"/>
      </w:r>
    </w:p>
    <w:p w14:paraId="5802326E" w14:textId="6CCA1566" w:rsidR="00CB02F4" w:rsidRDefault="00042E02" w:rsidP="00CB02F4">
      <w:pPr>
        <w:rPr>
          <w:lang w:val="en-US"/>
        </w:rPr>
      </w:pPr>
      <w:r>
        <w:rPr>
          <w:lang w:val="en-US"/>
        </w:rPr>
        <w:t xml:space="preserve">Department of Geosciences, </w:t>
      </w:r>
      <w:r w:rsidR="00CB02F4">
        <w:rPr>
          <w:lang w:val="en-US"/>
        </w:rPr>
        <w:t>University of Fribourg, Switzerland</w:t>
      </w:r>
    </w:p>
    <w:p w14:paraId="7C252C80" w14:textId="4BABA370" w:rsidR="00CB02F4" w:rsidRPr="00CB02F4" w:rsidRDefault="00042E02" w:rsidP="00042E02">
      <w:pPr>
        <w:rPr>
          <w:lang w:val="en-US"/>
        </w:rPr>
      </w:pPr>
      <w:r w:rsidRPr="00042E02">
        <w:rPr>
          <w:lang w:val="en-US"/>
        </w:rPr>
        <w:t>Laboratory of Hydraulics,</w:t>
      </w:r>
      <w:r>
        <w:rPr>
          <w:lang w:val="en-US"/>
        </w:rPr>
        <w:t xml:space="preserve"> </w:t>
      </w:r>
      <w:r w:rsidRPr="00042E02">
        <w:rPr>
          <w:lang w:val="en-US"/>
        </w:rPr>
        <w:t>Hydrology and Glaciology VAW</w:t>
      </w:r>
      <w:r>
        <w:rPr>
          <w:lang w:val="en-US"/>
        </w:rPr>
        <w:t>, ETH Zurich</w:t>
      </w:r>
      <w:r w:rsidR="00CB02F4">
        <w:rPr>
          <w:lang w:val="en-US"/>
        </w:rPr>
        <w:t>, Switzerland</w:t>
      </w:r>
    </w:p>
    <w:p w14:paraId="5C09B139" w14:textId="77777777" w:rsidR="0017024E" w:rsidRPr="0017024E" w:rsidRDefault="0017024E" w:rsidP="0017024E">
      <w:pPr>
        <w:rPr>
          <w:lang w:val="en-US"/>
        </w:rPr>
      </w:pPr>
    </w:p>
    <w:p w14:paraId="0E79C564" w14:textId="3AEAB1D0" w:rsidR="00CD392D" w:rsidRDefault="00980195" w:rsidP="004F72B7">
      <w:pPr>
        <w:rPr>
          <w:lang w:val="en-US"/>
        </w:rPr>
      </w:pPr>
      <w:r>
        <w:rPr>
          <w:lang w:val="en-US"/>
        </w:rPr>
        <w:t>G</w:t>
      </w:r>
      <w:r w:rsidR="00E44EF3">
        <w:rPr>
          <w:lang w:val="en-US"/>
        </w:rPr>
        <w:t xml:space="preserve">lacier mass balance models </w:t>
      </w:r>
      <w:r>
        <w:rPr>
          <w:lang w:val="en-US"/>
        </w:rPr>
        <w:t>are calibrated and validat</w:t>
      </w:r>
      <w:r w:rsidR="00C13C0F">
        <w:rPr>
          <w:lang w:val="en-US"/>
        </w:rPr>
        <w:t>ed</w:t>
      </w:r>
      <w:r>
        <w:rPr>
          <w:lang w:val="en-US"/>
        </w:rPr>
        <w:t xml:space="preserve"> using </w:t>
      </w:r>
      <w:r w:rsidR="00E44EF3">
        <w:rPr>
          <w:lang w:val="en-US"/>
        </w:rPr>
        <w:t>field data</w:t>
      </w:r>
      <w:r w:rsidR="0038658B">
        <w:rPr>
          <w:lang w:val="en-US"/>
        </w:rPr>
        <w:t xml:space="preserve">. Because measurements have to be </w:t>
      </w:r>
      <w:r w:rsidR="00E44EF3">
        <w:rPr>
          <w:lang w:val="en-US"/>
        </w:rPr>
        <w:t xml:space="preserve">acquired during </w:t>
      </w:r>
      <w:r w:rsidR="004F72B7">
        <w:rPr>
          <w:lang w:val="en-US"/>
        </w:rPr>
        <w:t xml:space="preserve">extensive </w:t>
      </w:r>
      <w:r w:rsidR="00E44EF3">
        <w:rPr>
          <w:lang w:val="en-US"/>
        </w:rPr>
        <w:t>campaigns</w:t>
      </w:r>
      <w:r w:rsidR="0038658B">
        <w:rPr>
          <w:lang w:val="en-US"/>
        </w:rPr>
        <w:t xml:space="preserve">, most studies rely on annual or seasonal data sets. </w:t>
      </w:r>
      <w:r w:rsidR="002E0B75">
        <w:rPr>
          <w:lang w:val="en-US"/>
        </w:rPr>
        <w:t>To provide an improved data basis</w:t>
      </w:r>
      <w:r w:rsidR="0038658B">
        <w:rPr>
          <w:lang w:val="en-US"/>
        </w:rPr>
        <w:t>, w</w:t>
      </w:r>
      <w:r w:rsidR="00CD392D">
        <w:rPr>
          <w:lang w:val="en-US"/>
        </w:rPr>
        <w:t>e</w:t>
      </w:r>
      <w:r w:rsidR="00E44EF3">
        <w:rPr>
          <w:lang w:val="en-US"/>
        </w:rPr>
        <w:t xml:space="preserve"> aim </w:t>
      </w:r>
      <w:r w:rsidR="0038658B">
        <w:rPr>
          <w:lang w:val="en-US"/>
        </w:rPr>
        <w:t>at measuring glacier ablation</w:t>
      </w:r>
      <w:r w:rsidR="00C13C0F">
        <w:rPr>
          <w:lang w:val="en-US"/>
        </w:rPr>
        <w:t xml:space="preserve"> remotely and</w:t>
      </w:r>
      <w:r w:rsidR="0038658B">
        <w:rPr>
          <w:lang w:val="en-US"/>
        </w:rPr>
        <w:t xml:space="preserve"> </w:t>
      </w:r>
      <w:r w:rsidR="00C13C0F">
        <w:rPr>
          <w:lang w:val="en-US"/>
        </w:rPr>
        <w:t xml:space="preserve">with </w:t>
      </w:r>
      <w:r w:rsidR="00CD392D">
        <w:rPr>
          <w:lang w:val="en-US"/>
        </w:rPr>
        <w:t>high temporal resolution</w:t>
      </w:r>
      <w:r w:rsidR="0038658B">
        <w:rPr>
          <w:lang w:val="en-US"/>
        </w:rPr>
        <w:t xml:space="preserve">. </w:t>
      </w:r>
    </w:p>
    <w:p w14:paraId="627AC894" w14:textId="78865616" w:rsidR="00182DFD" w:rsidRDefault="00CD392D" w:rsidP="00182DFD">
      <w:pPr>
        <w:rPr>
          <w:lang w:val="en-US"/>
        </w:rPr>
      </w:pPr>
      <w:commentRangeStart w:id="13"/>
      <w:r>
        <w:rPr>
          <w:lang w:val="en-US"/>
        </w:rPr>
        <w:t xml:space="preserve">On </w:t>
      </w:r>
      <w:proofErr w:type="spellStart"/>
      <w:r>
        <w:rPr>
          <w:lang w:val="en-US"/>
        </w:rPr>
        <w:t>Findelengletscher</w:t>
      </w:r>
      <w:proofErr w:type="spellEnd"/>
      <w:r>
        <w:rPr>
          <w:lang w:val="en-US"/>
        </w:rPr>
        <w:t xml:space="preserve"> (Valais, S</w:t>
      </w:r>
      <w:r w:rsidR="0038658B">
        <w:rPr>
          <w:lang w:val="en-US"/>
        </w:rPr>
        <w:t>w</w:t>
      </w:r>
      <w:r>
        <w:rPr>
          <w:lang w:val="en-US"/>
        </w:rPr>
        <w:t xml:space="preserve">itzerland), two </w:t>
      </w:r>
      <w:r w:rsidRPr="00EC0C33">
        <w:rPr>
          <w:lang w:val="en-US"/>
        </w:rPr>
        <w:t>ablation</w:t>
      </w:r>
      <w:r>
        <w:rPr>
          <w:lang w:val="en-US"/>
        </w:rPr>
        <w:t xml:space="preserve"> stakes </w:t>
      </w:r>
      <w:commentRangeEnd w:id="13"/>
      <w:r w:rsidR="005D579D">
        <w:rPr>
          <w:rStyle w:val="Kommentarzeichen"/>
        </w:rPr>
        <w:commentReference w:id="13"/>
      </w:r>
      <w:r>
        <w:rPr>
          <w:lang w:val="en-US"/>
        </w:rPr>
        <w:t xml:space="preserve">are equipped to provide </w:t>
      </w:r>
      <w:r w:rsidR="00C13C0F">
        <w:rPr>
          <w:lang w:val="en-US"/>
        </w:rPr>
        <w:t xml:space="preserve">automated </w:t>
      </w:r>
      <w:r>
        <w:rPr>
          <w:lang w:val="en-US"/>
        </w:rPr>
        <w:t>readings</w:t>
      </w:r>
      <w:r w:rsidR="00C13C0F">
        <w:rPr>
          <w:lang w:val="en-US"/>
        </w:rPr>
        <w:t>:</w:t>
      </w:r>
      <w:r>
        <w:rPr>
          <w:lang w:val="en-US"/>
        </w:rPr>
        <w:t xml:space="preserve"> </w:t>
      </w:r>
      <w:r w:rsidR="00C13C0F">
        <w:rPr>
          <w:lang w:val="en-US"/>
        </w:rPr>
        <w:t>an aluminum</w:t>
      </w:r>
      <w:r w:rsidR="0017024E">
        <w:rPr>
          <w:lang w:val="en-US"/>
        </w:rPr>
        <w:t xml:space="preserve"> </w:t>
      </w:r>
      <w:r w:rsidR="00C13C0F">
        <w:rPr>
          <w:lang w:val="en-US"/>
        </w:rPr>
        <w:t xml:space="preserve">stake construction </w:t>
      </w:r>
      <w:r w:rsidR="0017024E">
        <w:rPr>
          <w:lang w:val="en-US"/>
        </w:rPr>
        <w:t xml:space="preserve">holds </w:t>
      </w:r>
      <w:r w:rsidR="008B2950">
        <w:rPr>
          <w:lang w:val="en-US"/>
        </w:rPr>
        <w:t xml:space="preserve">a </w:t>
      </w:r>
      <w:r w:rsidR="0017024E">
        <w:rPr>
          <w:lang w:val="en-US"/>
        </w:rPr>
        <w:t xml:space="preserve">solar-powered </w:t>
      </w:r>
      <w:r w:rsidR="00C13C0F">
        <w:rPr>
          <w:lang w:val="en-US"/>
        </w:rPr>
        <w:t xml:space="preserve">on-line camera </w:t>
      </w:r>
      <w:r w:rsidR="00B71B1D">
        <w:rPr>
          <w:lang w:val="en-US"/>
        </w:rPr>
        <w:t xml:space="preserve">at </w:t>
      </w:r>
      <w:r w:rsidR="0017024E">
        <w:rPr>
          <w:lang w:val="en-US"/>
        </w:rPr>
        <w:t>about 1m distance.</w:t>
      </w:r>
      <w:r w:rsidR="008B2950">
        <w:rPr>
          <w:lang w:val="en-US"/>
        </w:rPr>
        <w:t xml:space="preserve"> </w:t>
      </w:r>
      <w:r w:rsidR="00E3062A">
        <w:rPr>
          <w:lang w:val="en-US"/>
        </w:rPr>
        <w:t xml:space="preserve">The construction slides down the stake as the surface melts. </w:t>
      </w:r>
      <w:r w:rsidR="0017024E">
        <w:rPr>
          <w:lang w:val="en-US"/>
        </w:rPr>
        <w:t xml:space="preserve">Images </w:t>
      </w:r>
      <w:r w:rsidR="0029253B">
        <w:rPr>
          <w:lang w:val="en-US"/>
        </w:rPr>
        <w:t xml:space="preserve">of the bottom 50cm of the stake </w:t>
      </w:r>
      <w:r w:rsidR="0017024E">
        <w:rPr>
          <w:lang w:val="en-US"/>
        </w:rPr>
        <w:t xml:space="preserve">are taken </w:t>
      </w:r>
      <w:r w:rsidR="0017024E">
        <w:rPr>
          <w:lang w:val="en-US"/>
        </w:rPr>
        <w:t xml:space="preserve">at </w:t>
      </w:r>
      <w:r w:rsidR="007F1D37">
        <w:rPr>
          <w:lang w:val="en-US"/>
        </w:rPr>
        <w:t xml:space="preserve">20min </w:t>
      </w:r>
      <w:r w:rsidR="0017024E">
        <w:rPr>
          <w:lang w:val="en-US"/>
        </w:rPr>
        <w:t xml:space="preserve">intervals </w:t>
      </w:r>
      <w:r w:rsidR="0017024E">
        <w:rPr>
          <w:lang w:val="en-US"/>
        </w:rPr>
        <w:t>during daylight.</w:t>
      </w:r>
      <w:r w:rsidR="00FC356C">
        <w:rPr>
          <w:lang w:val="en-US"/>
        </w:rPr>
        <w:t xml:space="preserve"> </w:t>
      </w:r>
      <w:r w:rsidR="00182DFD">
        <w:rPr>
          <w:lang w:val="en-US"/>
        </w:rPr>
        <w:t>C</w:t>
      </w:r>
      <w:r w:rsidR="00182DFD">
        <w:rPr>
          <w:lang w:val="en-US"/>
        </w:rPr>
        <w:t xml:space="preserve">olored tape markers </w:t>
      </w:r>
      <w:r w:rsidR="00EC0C33">
        <w:rPr>
          <w:lang w:val="en-US"/>
        </w:rPr>
        <w:t xml:space="preserve">with a spacing of 2cm </w:t>
      </w:r>
      <w:r w:rsidR="0038658B">
        <w:rPr>
          <w:lang w:val="en-US"/>
        </w:rPr>
        <w:t xml:space="preserve">serve as a scale reference </w:t>
      </w:r>
      <w:r w:rsidR="00182DFD">
        <w:rPr>
          <w:lang w:val="en-US"/>
        </w:rPr>
        <w:t>on the stak</w:t>
      </w:r>
      <w:r w:rsidR="00EC0C33">
        <w:rPr>
          <w:lang w:val="en-US"/>
        </w:rPr>
        <w:t>e</w:t>
      </w:r>
      <w:r w:rsidR="00182DFD">
        <w:rPr>
          <w:lang w:val="en-US"/>
        </w:rPr>
        <w:t>.</w:t>
      </w:r>
      <w:r w:rsidR="00FC356C">
        <w:rPr>
          <w:lang w:val="en-US"/>
        </w:rPr>
        <w:t xml:space="preserve"> </w:t>
      </w:r>
      <w:r w:rsidR="00182DFD">
        <w:rPr>
          <w:lang w:val="en-US"/>
        </w:rPr>
        <w:t xml:space="preserve">The sequence of markers </w:t>
      </w:r>
      <w:r w:rsidR="00EC0C33">
        <w:rPr>
          <w:lang w:val="en-US"/>
        </w:rPr>
        <w:t>consists of</w:t>
      </w:r>
      <w:r w:rsidR="00182DFD">
        <w:rPr>
          <w:lang w:val="en-US"/>
        </w:rPr>
        <w:t xml:space="preserve"> 8 different colors and is shuffled to </w:t>
      </w:r>
      <w:r w:rsidR="00900444">
        <w:rPr>
          <w:lang w:val="en-US"/>
        </w:rPr>
        <w:t>allow for</w:t>
      </w:r>
      <w:r w:rsidR="00182DFD">
        <w:rPr>
          <w:lang w:val="en-US"/>
        </w:rPr>
        <w:t xml:space="preserve"> </w:t>
      </w:r>
      <w:r w:rsidR="00900444">
        <w:rPr>
          <w:lang w:val="en-US"/>
        </w:rPr>
        <w:t xml:space="preserve">a </w:t>
      </w:r>
      <w:r w:rsidR="00E3062A">
        <w:rPr>
          <w:lang w:val="en-US"/>
        </w:rPr>
        <w:t xml:space="preserve">unique </w:t>
      </w:r>
      <w:r w:rsidR="00182DFD">
        <w:rPr>
          <w:lang w:val="en-US"/>
        </w:rPr>
        <w:t>identification of sub-sequences.</w:t>
      </w:r>
    </w:p>
    <w:p w14:paraId="14C94EB7" w14:textId="6E4842AA" w:rsidR="009D4E34" w:rsidRDefault="00541732" w:rsidP="004F72B7">
      <w:pPr>
        <w:rPr>
          <w:lang w:val="en-US"/>
        </w:rPr>
      </w:pPr>
      <w:r>
        <w:rPr>
          <w:lang w:val="en-US"/>
        </w:rPr>
        <w:t xml:space="preserve">By </w:t>
      </w:r>
      <w:r w:rsidR="00D15339">
        <w:rPr>
          <w:lang w:val="en-US"/>
        </w:rPr>
        <w:t>image</w:t>
      </w:r>
      <w:r>
        <w:rPr>
          <w:lang w:val="en-US"/>
        </w:rPr>
        <w:t xml:space="preserve"> processing</w:t>
      </w:r>
      <w:r w:rsidR="00D15339">
        <w:rPr>
          <w:lang w:val="en-US"/>
        </w:rPr>
        <w:t>, the distance of the stake top from the ice surface is obtained automatically</w:t>
      </w:r>
      <w:r w:rsidR="00182DFD">
        <w:rPr>
          <w:lang w:val="en-US"/>
        </w:rPr>
        <w:t xml:space="preserve">: </w:t>
      </w:r>
      <w:r w:rsidR="00D15339">
        <w:rPr>
          <w:lang w:val="en-US"/>
        </w:rPr>
        <w:t>t</w:t>
      </w:r>
      <w:r w:rsidR="00182DFD">
        <w:rPr>
          <w:lang w:val="en-US"/>
        </w:rPr>
        <w:t>he stake is identified by finding co</w:t>
      </w:r>
      <w:r w:rsidR="00FC356C">
        <w:rPr>
          <w:lang w:val="en-US"/>
        </w:rPr>
        <w:t>l</w:t>
      </w:r>
      <w:r w:rsidR="00182DFD">
        <w:rPr>
          <w:lang w:val="en-US"/>
        </w:rPr>
        <w:t>linear points of high color saturation</w:t>
      </w:r>
      <w:r w:rsidR="00C162A4">
        <w:rPr>
          <w:lang w:val="en-US"/>
        </w:rPr>
        <w:t xml:space="preserve">, </w:t>
      </w:r>
      <w:proofErr w:type="gramStart"/>
      <w:r w:rsidR="00C162A4">
        <w:rPr>
          <w:lang w:val="en-US"/>
        </w:rPr>
        <w:t>i.e.</w:t>
      </w:r>
      <w:proofErr w:type="gramEnd"/>
      <w:r w:rsidR="00C162A4">
        <w:rPr>
          <w:lang w:val="en-US"/>
        </w:rPr>
        <w:t xml:space="preserve"> the tape markers.</w:t>
      </w:r>
      <w:r w:rsidR="00602BFD">
        <w:rPr>
          <w:lang w:val="en-US"/>
        </w:rPr>
        <w:t xml:space="preserve"> </w:t>
      </w:r>
      <w:r w:rsidR="00FC356C">
        <w:rPr>
          <w:lang w:val="en-US"/>
        </w:rPr>
        <w:t>Because the</w:t>
      </w:r>
      <w:r w:rsidR="00602BFD">
        <w:rPr>
          <w:lang w:val="en-US"/>
        </w:rPr>
        <w:t xml:space="preserve"> </w:t>
      </w:r>
      <w:r w:rsidR="00FC356C">
        <w:rPr>
          <w:lang w:val="en-US"/>
        </w:rPr>
        <w:t xml:space="preserve">base point </w:t>
      </w:r>
      <w:r w:rsidR="00602BFD">
        <w:rPr>
          <w:lang w:val="en-US"/>
        </w:rPr>
        <w:t xml:space="preserve">at the ice surface </w:t>
      </w:r>
      <w:r w:rsidR="00FC356C">
        <w:rPr>
          <w:lang w:val="en-US"/>
        </w:rPr>
        <w:t xml:space="preserve">has a fixed relative position to the camera </w:t>
      </w:r>
      <w:r w:rsidR="00B71B1D">
        <w:rPr>
          <w:lang w:val="en-US"/>
        </w:rPr>
        <w:t>its</w:t>
      </w:r>
      <w:r w:rsidR="00FC356C">
        <w:rPr>
          <w:lang w:val="en-US"/>
        </w:rPr>
        <w:t xml:space="preserve"> </w:t>
      </w:r>
      <w:r w:rsidR="00602BFD">
        <w:rPr>
          <w:lang w:val="en-US"/>
        </w:rPr>
        <w:t>image coordinates</w:t>
      </w:r>
      <w:r w:rsidR="00B71B1D">
        <w:rPr>
          <w:lang w:val="en-US"/>
        </w:rPr>
        <w:t xml:space="preserve"> are given</w:t>
      </w:r>
      <w:r w:rsidR="00602BFD">
        <w:rPr>
          <w:lang w:val="en-US"/>
        </w:rPr>
        <w:t>.</w:t>
      </w:r>
      <w:r w:rsidR="009D4E34">
        <w:rPr>
          <w:lang w:val="en-US"/>
        </w:rPr>
        <w:t xml:space="preserve"> </w:t>
      </w:r>
      <w:r w:rsidR="00C162A4">
        <w:rPr>
          <w:lang w:val="en-US"/>
        </w:rPr>
        <w:t>The marker</w:t>
      </w:r>
      <w:r w:rsidR="00D3303F">
        <w:rPr>
          <w:lang w:val="en-US"/>
        </w:rPr>
        <w:t>s</w:t>
      </w:r>
      <w:r w:rsidR="00C162A4">
        <w:rPr>
          <w:lang w:val="en-US"/>
        </w:rPr>
        <w:t xml:space="preserve"> are identified by their color </w:t>
      </w:r>
      <w:r w:rsidR="009D4E34">
        <w:rPr>
          <w:lang w:val="en-US"/>
        </w:rPr>
        <w:t>while</w:t>
      </w:r>
      <w:r w:rsidR="00C162A4">
        <w:rPr>
          <w:lang w:val="en-US"/>
        </w:rPr>
        <w:t xml:space="preserve"> the sequence of colors provides their position on the stake. A scale is established for each image individually </w:t>
      </w:r>
      <w:r w:rsidR="00CB02F4">
        <w:rPr>
          <w:lang w:val="en-US"/>
        </w:rPr>
        <w:t>from</w:t>
      </w:r>
      <w:r w:rsidR="00C162A4">
        <w:rPr>
          <w:lang w:val="en-US"/>
        </w:rPr>
        <w:t xml:space="preserve"> the known </w:t>
      </w:r>
      <w:r w:rsidR="007F1D37">
        <w:rPr>
          <w:lang w:val="en-US"/>
        </w:rPr>
        <w:t xml:space="preserve">marker </w:t>
      </w:r>
      <w:r w:rsidR="00C162A4">
        <w:rPr>
          <w:lang w:val="en-US"/>
        </w:rPr>
        <w:t>tape width and spacing and takes</w:t>
      </w:r>
      <w:r w:rsidR="009D4E34">
        <w:rPr>
          <w:lang w:val="en-US"/>
        </w:rPr>
        <w:t xml:space="preserve"> into account</w:t>
      </w:r>
      <w:r w:rsidR="00C162A4">
        <w:rPr>
          <w:lang w:val="en-US"/>
        </w:rPr>
        <w:t xml:space="preserve"> the perspective skew of the stake. </w:t>
      </w:r>
      <w:r w:rsidR="009D4E34">
        <w:rPr>
          <w:lang w:val="en-US"/>
        </w:rPr>
        <w:t xml:space="preserve">The </w:t>
      </w:r>
      <w:r w:rsidR="00A742A2">
        <w:rPr>
          <w:lang w:val="en-US"/>
        </w:rPr>
        <w:t>distance of the stake top from the ice surface</w:t>
      </w:r>
      <w:r w:rsidR="00A742A2">
        <w:rPr>
          <w:lang w:val="en-US"/>
        </w:rPr>
        <w:t xml:space="preserve"> is</w:t>
      </w:r>
      <w:r w:rsidR="009D4E34">
        <w:rPr>
          <w:lang w:val="en-US"/>
        </w:rPr>
        <w:t xml:space="preserve"> then given by the known position of the identified marker sub-sequence and the distance of the lowermost marker from the ice surface.</w:t>
      </w:r>
      <w:r w:rsidR="00F54BFF">
        <w:rPr>
          <w:lang w:val="en-US"/>
        </w:rPr>
        <w:t xml:space="preserve"> </w:t>
      </w:r>
      <w:r w:rsidR="009D4E34">
        <w:rPr>
          <w:lang w:val="en-US"/>
        </w:rPr>
        <w:t xml:space="preserve">An uncertainty estimate of </w:t>
      </w:r>
      <w:r w:rsidR="007D1181">
        <w:rPr>
          <w:lang w:val="en-US"/>
        </w:rPr>
        <w:t xml:space="preserve">2mm is derived from </w:t>
      </w:r>
      <w:r w:rsidR="007F1D37">
        <w:rPr>
          <w:lang w:val="en-US"/>
        </w:rPr>
        <w:t xml:space="preserve">fitting of </w:t>
      </w:r>
      <w:r w:rsidR="007D1181">
        <w:rPr>
          <w:lang w:val="en-US"/>
        </w:rPr>
        <w:t xml:space="preserve">the scale and </w:t>
      </w:r>
      <w:r w:rsidR="00CB02F4">
        <w:rPr>
          <w:lang w:val="en-US"/>
        </w:rPr>
        <w:t>includes</w:t>
      </w:r>
      <w:r w:rsidR="007D1181">
        <w:rPr>
          <w:lang w:val="en-US"/>
        </w:rPr>
        <w:t xml:space="preserve"> the quality of the detected marker bounds, image pixel size and the </w:t>
      </w:r>
      <w:r w:rsidR="00622054">
        <w:rPr>
          <w:lang w:val="en-US"/>
        </w:rPr>
        <w:t xml:space="preserve">precision of the </w:t>
      </w:r>
      <w:r w:rsidR="007F1D37">
        <w:rPr>
          <w:lang w:val="en-US"/>
        </w:rPr>
        <w:t xml:space="preserve">actual </w:t>
      </w:r>
      <w:r w:rsidR="00622054">
        <w:rPr>
          <w:lang w:val="en-US"/>
        </w:rPr>
        <w:t>marker tape positions.</w:t>
      </w:r>
      <w:r w:rsidR="00CB02F4">
        <w:rPr>
          <w:lang w:val="en-US"/>
        </w:rPr>
        <w:t xml:space="preserve"> </w:t>
      </w:r>
      <w:r w:rsidR="00D07DD9">
        <w:rPr>
          <w:lang w:val="en-US"/>
        </w:rPr>
        <w:t xml:space="preserve">Images with bad weather conditions are rejected by the processing scheme. </w:t>
      </w:r>
    </w:p>
    <w:p w14:paraId="11ACDC53" w14:textId="39217FEE" w:rsidR="00607FCC" w:rsidRDefault="00D07DD9" w:rsidP="004F72B7">
      <w:pPr>
        <w:rPr>
          <w:color w:val="000000" w:themeColor="text1"/>
          <w:lang w:val="en-US"/>
        </w:rPr>
      </w:pPr>
      <w:r>
        <w:rPr>
          <w:lang w:val="en-US"/>
        </w:rPr>
        <w:t>T</w:t>
      </w:r>
      <w:r w:rsidR="00541732">
        <w:rPr>
          <w:lang w:val="en-US"/>
        </w:rPr>
        <w:t xml:space="preserve">he time series provides ablation </w:t>
      </w:r>
      <w:r>
        <w:rPr>
          <w:lang w:val="en-US"/>
        </w:rPr>
        <w:t xml:space="preserve">for each pair of images and </w:t>
      </w:r>
      <w:r w:rsidR="00541732">
        <w:rPr>
          <w:lang w:val="en-US"/>
        </w:rPr>
        <w:t>is</w:t>
      </w:r>
      <w:r>
        <w:rPr>
          <w:lang w:val="en-US"/>
        </w:rPr>
        <w:t xml:space="preserve"> aggregated to daily </w:t>
      </w:r>
      <w:r w:rsidR="00AE7D16">
        <w:rPr>
          <w:lang w:val="en-US"/>
        </w:rPr>
        <w:t xml:space="preserve">values. </w:t>
      </w:r>
      <w:r w:rsidR="00607FCC">
        <w:rPr>
          <w:lang w:val="en-US"/>
        </w:rPr>
        <w:t xml:space="preserve">The results </w:t>
      </w:r>
      <w:r w:rsidR="00350FB7">
        <w:rPr>
          <w:lang w:val="en-US"/>
        </w:rPr>
        <w:t>show</w:t>
      </w:r>
      <w:r w:rsidR="00607FCC">
        <w:rPr>
          <w:lang w:val="en-US"/>
        </w:rPr>
        <w:t xml:space="preserve"> good agreement</w:t>
      </w:r>
      <w:r w:rsidR="00541732">
        <w:rPr>
          <w:lang w:val="en-US"/>
        </w:rPr>
        <w:t xml:space="preserve"> with </w:t>
      </w:r>
      <w:r w:rsidR="00607FCC">
        <w:rPr>
          <w:lang w:val="en-US"/>
        </w:rPr>
        <w:t xml:space="preserve">manual validation data. Additionally, we </w:t>
      </w:r>
      <w:r w:rsidR="00607FCC" w:rsidRPr="00607FCC">
        <w:rPr>
          <w:color w:val="000000" w:themeColor="text1"/>
          <w:lang w:val="en-US"/>
        </w:rPr>
        <w:t xml:space="preserve">discuss </w:t>
      </w:r>
      <w:r w:rsidR="00541732" w:rsidRPr="00607FCC">
        <w:rPr>
          <w:color w:val="000000" w:themeColor="text1"/>
          <w:lang w:val="en-US"/>
        </w:rPr>
        <w:t xml:space="preserve">two </w:t>
      </w:r>
      <w:r w:rsidR="00D3303F" w:rsidRPr="00607FCC">
        <w:rPr>
          <w:color w:val="000000" w:themeColor="text1"/>
          <w:lang w:val="en-US"/>
        </w:rPr>
        <w:t xml:space="preserve">alternative </w:t>
      </w:r>
      <w:r w:rsidR="00607FCC" w:rsidRPr="00607FCC">
        <w:rPr>
          <w:color w:val="000000" w:themeColor="text1"/>
          <w:lang w:val="en-US"/>
        </w:rPr>
        <w:t>image processing approaches</w:t>
      </w:r>
      <w:r w:rsidR="0031189B">
        <w:rPr>
          <w:color w:val="000000" w:themeColor="text1"/>
          <w:lang w:val="en-US"/>
        </w:rPr>
        <w:t>. By detecting the tape markers through template matching and tracking their location on the images over time they avoid the reconstruction of the stake top while being more sensitive to longer data gaps.</w:t>
      </w:r>
    </w:p>
    <w:p w14:paraId="026CC8AC" w14:textId="5F816B9B" w:rsidR="008E09BD" w:rsidRPr="00607FCC" w:rsidRDefault="008E09BD" w:rsidP="004F72B7">
      <w:pPr>
        <w:rPr>
          <w:color w:val="000000" w:themeColor="text1"/>
          <w:lang w:val="en-US"/>
        </w:rPr>
      </w:pPr>
      <w:commentRangeStart w:id="14"/>
      <w:r w:rsidRPr="00607FCC">
        <w:rPr>
          <w:color w:val="000000" w:themeColor="text1"/>
          <w:lang w:val="en-US"/>
        </w:rPr>
        <w:t>We</w:t>
      </w:r>
      <w:commentRangeEnd w:id="14"/>
      <w:r w:rsidR="005D579D">
        <w:rPr>
          <w:rStyle w:val="Kommentarzeichen"/>
        </w:rPr>
        <w:commentReference w:id="14"/>
      </w:r>
      <w:r w:rsidRPr="00607FCC">
        <w:rPr>
          <w:color w:val="000000" w:themeColor="text1"/>
          <w:lang w:val="en-US"/>
        </w:rPr>
        <w:t xml:space="preserve"> </w:t>
      </w:r>
      <w:r w:rsidR="00607FCC">
        <w:rPr>
          <w:color w:val="000000" w:themeColor="text1"/>
          <w:lang w:val="en-US"/>
        </w:rPr>
        <w:t>conclude</w:t>
      </w:r>
      <w:r w:rsidRPr="00607FCC">
        <w:rPr>
          <w:color w:val="000000" w:themeColor="text1"/>
          <w:lang w:val="en-US"/>
        </w:rPr>
        <w:t xml:space="preserve"> that </w:t>
      </w:r>
      <w:r w:rsidR="00607FCC">
        <w:rPr>
          <w:color w:val="000000" w:themeColor="text1"/>
          <w:lang w:val="en-US"/>
        </w:rPr>
        <w:t>the presented setup is well-suited to automatically and remotely determine near-</w:t>
      </w:r>
      <w:proofErr w:type="spellStart"/>
      <w:r w:rsidR="00607FCC">
        <w:rPr>
          <w:color w:val="000000" w:themeColor="text1"/>
          <w:lang w:val="en-US"/>
        </w:rPr>
        <w:t>realtime</w:t>
      </w:r>
      <w:proofErr w:type="spellEnd"/>
      <w:r w:rsidR="00607FCC">
        <w:rPr>
          <w:color w:val="000000" w:themeColor="text1"/>
          <w:lang w:val="en-US"/>
        </w:rPr>
        <w:t xml:space="preserve"> ablation rates at low cost.</w:t>
      </w:r>
      <w:r w:rsidR="008A47C3">
        <w:rPr>
          <w:color w:val="000000" w:themeColor="text1"/>
          <w:lang w:val="en-US"/>
        </w:rPr>
        <w:t xml:space="preserve"> </w:t>
      </w:r>
      <w:commentRangeStart w:id="15"/>
      <w:r w:rsidR="008A47C3">
        <w:rPr>
          <w:color w:val="000000" w:themeColor="text1"/>
          <w:lang w:val="en-US"/>
        </w:rPr>
        <w:t xml:space="preserve">The program code and </w:t>
      </w:r>
      <w:r w:rsidR="005D579D">
        <w:rPr>
          <w:color w:val="000000" w:themeColor="text1"/>
          <w:lang w:val="en-US"/>
        </w:rPr>
        <w:t xml:space="preserve">the </w:t>
      </w:r>
      <w:r w:rsidR="008A47C3">
        <w:rPr>
          <w:color w:val="000000" w:themeColor="text1"/>
          <w:lang w:val="en-US"/>
        </w:rPr>
        <w:t>specification of the camera construction will be made available upon completion</w:t>
      </w:r>
      <w:r w:rsidR="00C7323C">
        <w:rPr>
          <w:color w:val="000000" w:themeColor="text1"/>
          <w:lang w:val="en-US"/>
        </w:rPr>
        <w:t xml:space="preserve"> and, until then, upon request</w:t>
      </w:r>
      <w:r w:rsidR="008A47C3">
        <w:rPr>
          <w:color w:val="000000" w:themeColor="text1"/>
          <w:lang w:val="en-US"/>
        </w:rPr>
        <w:t>.</w:t>
      </w:r>
      <w:commentRangeEnd w:id="15"/>
      <w:r w:rsidR="00C7323C">
        <w:rPr>
          <w:rStyle w:val="Kommentarzeichen"/>
        </w:rPr>
        <w:commentReference w:id="15"/>
      </w:r>
    </w:p>
    <w:p w14:paraId="7207DAE8" w14:textId="77777777" w:rsidR="00B71B1D" w:rsidRPr="00346948" w:rsidRDefault="00B71B1D" w:rsidP="004F72B7">
      <w:pPr>
        <w:rPr>
          <w:color w:val="FF0000"/>
          <w:lang w:val="en-US"/>
        </w:rPr>
      </w:pPr>
    </w:p>
    <w:sectPr w:rsidR="00B71B1D" w:rsidRPr="00346948" w:rsidSect="00EE389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eo Sold" w:date="2021-01-10T01:18:00Z" w:initials="LS">
    <w:p w14:paraId="010D67E3" w14:textId="22E0DF9D" w:rsidR="00350FB7" w:rsidRDefault="00350FB7">
      <w:pPr>
        <w:pStyle w:val="Kommentartext"/>
      </w:pPr>
      <w:r>
        <w:rPr>
          <w:rStyle w:val="Kommentarzeichen"/>
        </w:rPr>
        <w:annotationRef/>
      </w:r>
      <w:r>
        <w:t>So 100% glücklich bin ich mit dem Titel noch nicht. Tönt etwas plump</w:t>
      </w:r>
    </w:p>
    <w:p w14:paraId="715EF92D" w14:textId="03E73551" w:rsidR="00350FB7" w:rsidRPr="00350FB7" w:rsidRDefault="00350FB7">
      <w:pPr>
        <w:pStyle w:val="Kommentartext"/>
      </w:pPr>
      <w:r w:rsidRPr="00350FB7">
        <w:t>Ist „on-line“ überhaupt gut</w:t>
      </w:r>
      <w:r>
        <w:t>? Lieber „</w:t>
      </w:r>
      <w:proofErr w:type="spellStart"/>
      <w:r>
        <w:t>webcam</w:t>
      </w:r>
      <w:proofErr w:type="spellEnd"/>
      <w:r>
        <w:t>“?</w:t>
      </w:r>
    </w:p>
  </w:comment>
  <w:comment w:id="12" w:author="Leo Sold" w:date="2021-01-10T01:17:00Z" w:initials="LS">
    <w:p w14:paraId="5535AD12" w14:textId="553C78B4" w:rsidR="00350FB7" w:rsidRPr="00C7323C" w:rsidRDefault="00350FB7">
      <w:pPr>
        <w:pStyle w:val="Kommentartext"/>
      </w:pPr>
      <w:r>
        <w:rPr>
          <w:rStyle w:val="Kommentarzeichen"/>
        </w:rPr>
        <w:annotationRef/>
      </w:r>
      <w:r w:rsidRPr="00C7323C">
        <w:t>OK so?</w:t>
      </w:r>
      <w:r w:rsidR="00C7323C" w:rsidRPr="00C7323C">
        <w:t xml:space="preserve"> Rei</w:t>
      </w:r>
      <w:r w:rsidR="00C7323C">
        <w:t>henfolge auch?</w:t>
      </w:r>
    </w:p>
  </w:comment>
  <w:comment w:id="13" w:author="Leo Sold" w:date="2021-01-10T01:15:00Z" w:initials="LS">
    <w:p w14:paraId="68400C08" w14:textId="451FD05B" w:rsidR="005D579D" w:rsidRDefault="005D579D">
      <w:pPr>
        <w:pStyle w:val="Kommentartext"/>
      </w:pPr>
      <w:r>
        <w:rPr>
          <w:rStyle w:val="Kommentarzeichen"/>
        </w:rPr>
        <w:annotationRef/>
      </w:r>
      <w:r>
        <w:t xml:space="preserve">Oder </w:t>
      </w:r>
      <w:r w:rsidR="00350FB7">
        <w:t>besser</w:t>
      </w:r>
      <w:r>
        <w:t xml:space="preserve"> ausweiten auf alle Gletscher und alle Kameras?</w:t>
      </w:r>
    </w:p>
  </w:comment>
  <w:comment w:id="14" w:author="Leo Sold" w:date="2021-01-10T01:10:00Z" w:initials="LS">
    <w:p w14:paraId="57BC9B52" w14:textId="67A5D826" w:rsidR="005D579D" w:rsidRDefault="005D579D">
      <w:pPr>
        <w:pStyle w:val="Kommentartext"/>
      </w:pPr>
      <w:r>
        <w:rPr>
          <w:rStyle w:val="Kommentarzeichen"/>
        </w:rPr>
        <w:annotationRef/>
      </w:r>
      <w:r>
        <w:t>@Johannes, vielleicht willst du irgendwo noch einen Satz zur Verwendung bei CRAMPON hinzufügen?</w:t>
      </w:r>
    </w:p>
  </w:comment>
  <w:comment w:id="15" w:author="Leo Sold" w:date="2021-01-10T01:27:00Z" w:initials="LS">
    <w:p w14:paraId="4B3D450C" w14:textId="200DBDD1" w:rsidR="00C7323C" w:rsidRDefault="00C7323C">
      <w:pPr>
        <w:pStyle w:val="Kommentartext"/>
      </w:pPr>
      <w:r>
        <w:rPr>
          <w:rStyle w:val="Kommentarzeichen"/>
        </w:rPr>
        <w:annotationRef/>
      </w:r>
      <w:r>
        <w:rPr>
          <w:rStyle w:val="Kommentarzeichen"/>
        </w:rPr>
        <w:annotationRef/>
      </w:r>
      <w:r>
        <w:t xml:space="preserve">Oder lieber nicht? Dürft ihr entscheiden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5EF92D" w15:done="0"/>
  <w15:commentEx w15:paraId="5535AD12" w15:done="0"/>
  <w15:commentEx w15:paraId="68400C08" w15:done="0"/>
  <w15:commentEx w15:paraId="57BC9B52" w15:done="0"/>
  <w15:commentEx w15:paraId="4B3D45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D458" w16cex:dateUtc="2021-01-10T00:18:00Z"/>
  <w16cex:commentExtensible w16cex:durableId="23A4D43F" w16cex:dateUtc="2021-01-10T00:17:00Z"/>
  <w16cex:commentExtensible w16cex:durableId="23A4D3B5" w16cex:dateUtc="2021-01-10T00:15:00Z"/>
  <w16cex:commentExtensible w16cex:durableId="23A4D27E" w16cex:dateUtc="2021-01-10T00:10:00Z"/>
  <w16cex:commentExtensible w16cex:durableId="23A4D679" w16cex:dateUtc="2021-01-10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5EF92D" w16cid:durableId="23A4D458"/>
  <w16cid:commentId w16cid:paraId="5535AD12" w16cid:durableId="23A4D43F"/>
  <w16cid:commentId w16cid:paraId="68400C08" w16cid:durableId="23A4D3B5"/>
  <w16cid:commentId w16cid:paraId="57BC9B52" w16cid:durableId="23A4D27E"/>
  <w16cid:commentId w16cid:paraId="4B3D450C" w16cid:durableId="23A4D6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o Sold">
    <w15:presenceInfo w15:providerId="Windows Live" w15:userId="540aeabf1f09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B7"/>
    <w:rsid w:val="0000353F"/>
    <w:rsid w:val="00042E02"/>
    <w:rsid w:val="00084A25"/>
    <w:rsid w:val="001012EB"/>
    <w:rsid w:val="001439BE"/>
    <w:rsid w:val="0017024E"/>
    <w:rsid w:val="0017498F"/>
    <w:rsid w:val="00182DFD"/>
    <w:rsid w:val="00185E2B"/>
    <w:rsid w:val="001A01FA"/>
    <w:rsid w:val="001B46EE"/>
    <w:rsid w:val="00262018"/>
    <w:rsid w:val="00275A2D"/>
    <w:rsid w:val="0029253B"/>
    <w:rsid w:val="002E0B75"/>
    <w:rsid w:val="002F391D"/>
    <w:rsid w:val="0031189B"/>
    <w:rsid w:val="003345D2"/>
    <w:rsid w:val="00346948"/>
    <w:rsid w:val="00350FB7"/>
    <w:rsid w:val="0038658B"/>
    <w:rsid w:val="003F4CB5"/>
    <w:rsid w:val="00470C7F"/>
    <w:rsid w:val="004F0659"/>
    <w:rsid w:val="004F72B7"/>
    <w:rsid w:val="00541732"/>
    <w:rsid w:val="0054582F"/>
    <w:rsid w:val="005B4E5B"/>
    <w:rsid w:val="005D579D"/>
    <w:rsid w:val="00602BFD"/>
    <w:rsid w:val="0060350C"/>
    <w:rsid w:val="00607FCC"/>
    <w:rsid w:val="00622054"/>
    <w:rsid w:val="00633ED9"/>
    <w:rsid w:val="0065298E"/>
    <w:rsid w:val="0068173E"/>
    <w:rsid w:val="006D6049"/>
    <w:rsid w:val="007A04DA"/>
    <w:rsid w:val="007D1181"/>
    <w:rsid w:val="007F1D37"/>
    <w:rsid w:val="00881944"/>
    <w:rsid w:val="008A36A3"/>
    <w:rsid w:val="008A47C3"/>
    <w:rsid w:val="008B2950"/>
    <w:rsid w:val="008E09BD"/>
    <w:rsid w:val="00900444"/>
    <w:rsid w:val="009172F1"/>
    <w:rsid w:val="00971497"/>
    <w:rsid w:val="00980195"/>
    <w:rsid w:val="009C0734"/>
    <w:rsid w:val="009D4E34"/>
    <w:rsid w:val="00A742A2"/>
    <w:rsid w:val="00AE7D16"/>
    <w:rsid w:val="00B22B35"/>
    <w:rsid w:val="00B36AD4"/>
    <w:rsid w:val="00B42B74"/>
    <w:rsid w:val="00B71B1D"/>
    <w:rsid w:val="00BC4875"/>
    <w:rsid w:val="00BC662A"/>
    <w:rsid w:val="00C120B1"/>
    <w:rsid w:val="00C13C0F"/>
    <w:rsid w:val="00C162A4"/>
    <w:rsid w:val="00C351B7"/>
    <w:rsid w:val="00C4741B"/>
    <w:rsid w:val="00C7323C"/>
    <w:rsid w:val="00CB02F4"/>
    <w:rsid w:val="00CD392D"/>
    <w:rsid w:val="00D07DD9"/>
    <w:rsid w:val="00D15339"/>
    <w:rsid w:val="00D3303F"/>
    <w:rsid w:val="00E3062A"/>
    <w:rsid w:val="00E44EF3"/>
    <w:rsid w:val="00E76C59"/>
    <w:rsid w:val="00EC0C33"/>
    <w:rsid w:val="00EE3898"/>
    <w:rsid w:val="00F3336D"/>
    <w:rsid w:val="00F54BFF"/>
    <w:rsid w:val="00F76E45"/>
    <w:rsid w:val="00FC356C"/>
    <w:rsid w:val="00FF08F2"/>
    <w:rsid w:val="00FF17CD"/>
    <w:rsid w:val="00FF79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480F"/>
  <w15:chartTrackingRefBased/>
  <w15:docId w15:val="{161EC790-8F39-324D-97FF-230F2453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B7"/>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berschrift2">
    <w:name w:val="heading 2"/>
    <w:basedOn w:val="Standard"/>
    <w:next w:val="Standard"/>
    <w:link w:val="berschrift2Zchn"/>
    <w:uiPriority w:val="9"/>
    <w:unhideWhenUsed/>
    <w:qFormat/>
    <w:rsid w:val="0017024E"/>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B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B7"/>
    <w:rPr>
      <w:rFonts w:asciiTheme="majorHAnsi" w:eastAsiaTheme="majorEastAsia" w:hAnsiTheme="majorHAnsi" w:cstheme="majorBidi"/>
      <w:color w:val="0B5294" w:themeColor="accent1" w:themeShade="BF"/>
      <w:sz w:val="32"/>
      <w:szCs w:val="32"/>
    </w:rPr>
  </w:style>
  <w:style w:type="character" w:customStyle="1" w:styleId="berschrift2Zchn">
    <w:name w:val="Überschrift 2 Zchn"/>
    <w:basedOn w:val="Absatz-Standardschriftart"/>
    <w:link w:val="berschrift2"/>
    <w:uiPriority w:val="9"/>
    <w:rsid w:val="0017024E"/>
    <w:rPr>
      <w:rFonts w:asciiTheme="majorHAnsi" w:eastAsiaTheme="majorEastAsia" w:hAnsiTheme="majorHAnsi" w:cstheme="majorBidi"/>
      <w:color w:val="0B5294" w:themeColor="accent1" w:themeShade="BF"/>
      <w:sz w:val="26"/>
      <w:szCs w:val="26"/>
    </w:rPr>
  </w:style>
  <w:style w:type="character" w:styleId="Kommentarzeichen">
    <w:name w:val="annotation reference"/>
    <w:basedOn w:val="Absatz-Standardschriftart"/>
    <w:uiPriority w:val="99"/>
    <w:semiHidden/>
    <w:unhideWhenUsed/>
    <w:rsid w:val="005D579D"/>
    <w:rPr>
      <w:sz w:val="16"/>
      <w:szCs w:val="16"/>
    </w:rPr>
  </w:style>
  <w:style w:type="paragraph" w:styleId="Kommentartext">
    <w:name w:val="annotation text"/>
    <w:basedOn w:val="Standard"/>
    <w:link w:val="KommentartextZchn"/>
    <w:uiPriority w:val="99"/>
    <w:semiHidden/>
    <w:unhideWhenUsed/>
    <w:rsid w:val="005D579D"/>
    <w:rPr>
      <w:sz w:val="20"/>
      <w:szCs w:val="20"/>
    </w:rPr>
  </w:style>
  <w:style w:type="character" w:customStyle="1" w:styleId="KommentartextZchn">
    <w:name w:val="Kommentartext Zchn"/>
    <w:basedOn w:val="Absatz-Standardschriftart"/>
    <w:link w:val="Kommentartext"/>
    <w:uiPriority w:val="99"/>
    <w:semiHidden/>
    <w:rsid w:val="005D579D"/>
    <w:rPr>
      <w:sz w:val="20"/>
      <w:szCs w:val="20"/>
    </w:rPr>
  </w:style>
  <w:style w:type="paragraph" w:styleId="Kommentarthema">
    <w:name w:val="annotation subject"/>
    <w:basedOn w:val="Kommentartext"/>
    <w:next w:val="Kommentartext"/>
    <w:link w:val="KommentarthemaZchn"/>
    <w:uiPriority w:val="99"/>
    <w:semiHidden/>
    <w:unhideWhenUsed/>
    <w:rsid w:val="005D579D"/>
    <w:rPr>
      <w:b/>
      <w:bCs/>
    </w:rPr>
  </w:style>
  <w:style w:type="character" w:customStyle="1" w:styleId="KommentarthemaZchn">
    <w:name w:val="Kommentarthema Zchn"/>
    <w:basedOn w:val="KommentartextZchn"/>
    <w:link w:val="Kommentarthema"/>
    <w:uiPriority w:val="99"/>
    <w:semiHidden/>
    <w:rsid w:val="005D579D"/>
    <w:rPr>
      <w:b/>
      <w:bCs/>
      <w:sz w:val="20"/>
      <w:szCs w:val="20"/>
    </w:rPr>
  </w:style>
  <w:style w:type="paragraph" w:styleId="berarbeitung">
    <w:name w:val="Revision"/>
    <w:hidden/>
    <w:uiPriority w:val="99"/>
    <w:semiHidden/>
    <w:rsid w:val="005D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AD314-69F8-7347-8AD2-2FE4B594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2559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Sold</dc:creator>
  <cp:keywords/>
  <dc:description/>
  <cp:lastModifiedBy>Leo Sold</cp:lastModifiedBy>
  <cp:revision>11</cp:revision>
  <dcterms:created xsi:type="dcterms:W3CDTF">2021-01-08T08:14:00Z</dcterms:created>
  <dcterms:modified xsi:type="dcterms:W3CDTF">2021-01-10T00:28:00Z</dcterms:modified>
</cp:coreProperties>
</file>